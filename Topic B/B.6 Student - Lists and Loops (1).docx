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020B44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8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>Note: You should use the black area of Repl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0E31A4" w:rsidRPr="004B0526" w:rsidRDefault="000E31A4" w:rsidP="000E31A4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python, a list is a collection of strings, integers and floats.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“myTeams”</w:t>
      </w:r>
    </w:p>
    <w:p w:rsidR="000E31A4" w:rsidRDefault="000E31A4" w:rsidP="000E31A4">
      <w:pPr>
        <w:pStyle w:val="NoSpacing"/>
        <w:numPr>
          <w:ilvl w:val="2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myTeams = [‘Toronto Maple Leaves’, ‘Toronto Raptors’]</w:t>
      </w:r>
    </w:p>
    <w:p w:rsidR="007719D8" w:rsidRPr="003C142A" w:rsidRDefault="007719D8" w:rsidP="007719D8">
      <w:pPr>
        <w:pStyle w:val="NoSpacing"/>
        <w:rPr>
          <w:rFonts w:asciiTheme="minorHAnsi" w:hAnsiTheme="minorHAnsi"/>
          <w:sz w:val="22"/>
          <w:szCs w:val="22"/>
        </w:rPr>
      </w:pPr>
    </w:p>
    <w:p w:rsidR="000970BC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print(myTeams)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0E31A4" w:rsidRPr="003C142A" w:rsidRDefault="000E31A4" w:rsidP="000E31A4">
      <w:pPr>
        <w:pStyle w:val="NoSpacing"/>
        <w:numPr>
          <w:ilvl w:val="2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Confirmed.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7719D8" w:rsidRDefault="00A8425A" w:rsidP="007719D8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7719D8" w:rsidRDefault="007719D8" w:rsidP="007719D8">
      <w:pPr>
        <w:pStyle w:val="NoSpacing"/>
        <w:numPr>
          <w:ilvl w:val="2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Confirmed</w:t>
      </w:r>
    </w:p>
    <w:p w:rsidR="007719D8" w:rsidRPr="007719D8" w:rsidRDefault="007719D8" w:rsidP="007719D8">
      <w:pPr>
        <w:pStyle w:val="NoSpacing"/>
        <w:rPr>
          <w:rFonts w:asciiTheme="minorHAnsi" w:hAnsiTheme="minorHAnsi"/>
          <w:sz w:val="22"/>
          <w:szCs w:val="22"/>
        </w:rPr>
      </w:pP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7719D8" w:rsidRPr="007719D8" w:rsidRDefault="007719D8" w:rsidP="007719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myTeams = </w:t>
      </w:r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719D8">
        <w:rPr>
          <w:rFonts w:ascii="Consolas" w:eastAsia="Times New Roman" w:hAnsi="Consolas" w:cs="Times New Roman"/>
          <w:color w:val="CE9178"/>
          <w:sz w:val="21"/>
          <w:szCs w:val="21"/>
        </w:rPr>
        <w:t>'Toronto Maple Leaves'</w:t>
      </w:r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9D8">
        <w:rPr>
          <w:rFonts w:ascii="Consolas" w:eastAsia="Times New Roman" w:hAnsi="Consolas" w:cs="Times New Roman"/>
          <w:color w:val="CE9178"/>
          <w:sz w:val="21"/>
          <w:szCs w:val="21"/>
        </w:rPr>
        <w:t>'Toronto Raptors'</w:t>
      </w:r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7719D8" w:rsidRPr="007719D8" w:rsidRDefault="007719D8" w:rsidP="007719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myFruits = </w:t>
      </w:r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719D8">
        <w:rPr>
          <w:rFonts w:ascii="Consolas" w:eastAsia="Times New Roman" w:hAnsi="Consolas" w:cs="Times New Roman"/>
          <w:color w:val="CE9178"/>
          <w:sz w:val="21"/>
          <w:szCs w:val="21"/>
        </w:rPr>
        <w:t>'apples'</w:t>
      </w:r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9D8">
        <w:rPr>
          <w:rFonts w:ascii="Consolas" w:eastAsia="Times New Roman" w:hAnsi="Consolas" w:cs="Times New Roman"/>
          <w:color w:val="CE9178"/>
          <w:sz w:val="21"/>
          <w:szCs w:val="21"/>
        </w:rPr>
        <w:t>'bananas'</w:t>
      </w:r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r w:rsidRPr="007719D8">
        <w:rPr>
          <w:rFonts w:ascii="Consolas" w:eastAsia="Times New Roman" w:hAnsi="Consolas" w:cs="Times New Roman"/>
          <w:color w:val="CE9178"/>
          <w:sz w:val="21"/>
          <w:szCs w:val="21"/>
        </w:rPr>
        <w:t>herries'</w:t>
      </w:r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7719D8" w:rsidRPr="007719D8" w:rsidRDefault="007719D8" w:rsidP="007719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>myTogether = myFruits + myTeams</w:t>
      </w:r>
    </w:p>
    <w:p w:rsidR="007719D8" w:rsidRPr="007719D8" w:rsidRDefault="007719D8" w:rsidP="007719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9D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719D8">
        <w:rPr>
          <w:rFonts w:ascii="Consolas" w:eastAsia="Times New Roman" w:hAnsi="Consolas" w:cs="Times New Roman"/>
          <w:color w:val="D4D4D4"/>
          <w:sz w:val="21"/>
          <w:szCs w:val="21"/>
        </w:rPr>
        <w:t>myTogether</w:t>
      </w:r>
      <w:r w:rsidRPr="007719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719D8" w:rsidRDefault="007719D8" w:rsidP="007719D8">
      <w:pPr>
        <w:pStyle w:val="NoSpacing"/>
        <w:rPr>
          <w:rFonts w:asciiTheme="minorHAnsi" w:hAnsiTheme="minorHAnsi"/>
          <w:sz w:val="22"/>
          <w:szCs w:val="22"/>
        </w:rPr>
      </w:pP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719D8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list containing your favorite colour,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</w:p>
    <w:p w:rsidR="00360189" w:rsidRDefault="007719D8" w:rsidP="00360189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myEverything</w:t>
      </w:r>
      <w:r w:rsidR="00A54135">
        <w:rPr>
          <w:rFonts w:asciiTheme="minorHAnsi" w:hAnsiTheme="minorHAnsi"/>
          <w:sz w:val="22"/>
          <w:szCs w:val="22"/>
        </w:rPr>
        <w:t xml:space="preserve"> = [‘Red’, 9, </w:t>
      </w:r>
      <w:r w:rsidR="00360189">
        <w:rPr>
          <w:rFonts w:asciiTheme="minorHAnsi" w:hAnsiTheme="minorHAnsi"/>
          <w:sz w:val="22"/>
          <w:szCs w:val="22"/>
        </w:rPr>
        <w:t>‘Martin’</w:t>
      </w:r>
      <w:r w:rsidR="00A54135">
        <w:rPr>
          <w:rFonts w:asciiTheme="minorHAnsi" w:hAnsiTheme="minorHAnsi"/>
          <w:sz w:val="22"/>
          <w:szCs w:val="22"/>
        </w:rPr>
        <w:t>]</w:t>
      </w:r>
    </w:p>
    <w:p w:rsidR="00360189" w:rsidRPr="00360189" w:rsidRDefault="00360189" w:rsidP="00360189">
      <w:pPr>
        <w:pStyle w:val="NoSpacing"/>
        <w:rPr>
          <w:rFonts w:asciiTheme="minorHAnsi" w:hAnsiTheme="minorHAnsi"/>
          <w:sz w:val="22"/>
          <w:szCs w:val="22"/>
        </w:rPr>
      </w:pP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360189" w:rsidRDefault="00360189" w:rsidP="00360189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False.</w:t>
      </w:r>
    </w:p>
    <w:p w:rsidR="00A8425A" w:rsidRDefault="00A8425A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myTeams[0]?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360189" w:rsidRDefault="00360189" w:rsidP="00360189">
      <w:pPr>
        <w:pStyle w:val="NoSpacing"/>
        <w:numPr>
          <w:ilvl w:val="1"/>
          <w:numId w:val="1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szCs w:val="22"/>
        </w:rPr>
        <w:t>myTeams = [‘Toronto Maple Leaves’, ‘Toronto Raptors’</w:t>
      </w:r>
      <w:r>
        <w:rPr>
          <w:rFonts w:asciiTheme="minorHAnsi" w:hAnsiTheme="minorHAnsi"/>
          <w:sz w:val="22"/>
        </w:rPr>
        <w:t>]</w:t>
      </w:r>
    </w:p>
    <w:p w:rsidR="00360189" w:rsidRPr="00360189" w:rsidRDefault="00360189" w:rsidP="00360189">
      <w:pPr>
        <w:pStyle w:val="NoSpacing"/>
        <w:ind w:left="720" w:firstLine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value of myTeams[0] is Toronto Maple Leaves.</w:t>
      </w:r>
    </w:p>
    <w:p w:rsidR="002717F3" w:rsidRPr="002717F3" w:rsidRDefault="002717F3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360189" w:rsidRPr="00360189" w:rsidRDefault="00360189" w:rsidP="00360189">
      <w:pPr>
        <w:pStyle w:val="NoSpacing"/>
        <w:numPr>
          <w:ilvl w:val="1"/>
          <w:numId w:val="1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szCs w:val="22"/>
        </w:rPr>
        <w:t>myTeams = [‘Toronto Maple Leaves’, ‘Toronto Raptors’</w:t>
      </w:r>
      <w:r>
        <w:rPr>
          <w:rFonts w:asciiTheme="minorHAnsi" w:hAnsiTheme="minorHAnsi"/>
          <w:sz w:val="22"/>
          <w:szCs w:val="22"/>
        </w:rPr>
        <w:t>]</w:t>
      </w:r>
    </w:p>
    <w:p w:rsidR="00360189" w:rsidRPr="002717F3" w:rsidRDefault="00360189" w:rsidP="00360189">
      <w:pPr>
        <w:pStyle w:val="NoSpacing"/>
        <w:ind w:left="144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szCs w:val="22"/>
        </w:rPr>
        <w:t>The list index of the Toronto Raptors in the list is 1.</w:t>
      </w:r>
    </w:p>
    <w:p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360189" w:rsidRDefault="008B781F" w:rsidP="00360189">
      <w:pPr>
        <w:pStyle w:val="ListParagraph"/>
        <w:numPr>
          <w:ilvl w:val="2"/>
          <w:numId w:val="14"/>
        </w:numPr>
        <w:rPr>
          <w:ins w:id="0" w:author="Ahmad, Anser" w:date="2019-10-30T10:47:00Z"/>
          <w:rFonts w:asciiTheme="minorHAnsi" w:hAnsiTheme="minorHAnsi"/>
          <w:sz w:val="22"/>
          <w:szCs w:val="22"/>
        </w:rPr>
      </w:pPr>
      <w:ins w:id="1" w:author="Ahmad, Anser" w:date="2019-10-30T10:46:00Z">
        <w:r>
          <w:rPr>
            <w:rFonts w:asciiTheme="minorHAnsi" w:hAnsiTheme="minorHAnsi"/>
            <w:sz w:val="22"/>
            <w:szCs w:val="22"/>
          </w:rPr>
          <w:t>Python strings can be put into python lists.</w:t>
        </w:r>
      </w:ins>
    </w:p>
    <w:p w:rsidR="00DA60A1" w:rsidRPr="00DA60A1" w:rsidRDefault="00DA60A1" w:rsidP="00DA60A1">
      <w:pPr>
        <w:rPr>
          <w:rFonts w:asciiTheme="minorHAnsi" w:hAnsiTheme="minorHAnsi"/>
          <w:sz w:val="22"/>
          <w:szCs w:val="22"/>
          <w:rPrChange w:id="2" w:author="Ahmad, Anser" w:date="2019-10-30T10:47:00Z">
            <w:rPr/>
          </w:rPrChange>
        </w:rPr>
        <w:pPrChange w:id="3" w:author="Ahmad, Anser" w:date="2019-10-30T10:47:00Z">
          <w:pPr>
            <w:pStyle w:val="ListParagraph"/>
            <w:numPr>
              <w:ilvl w:val="2"/>
              <w:numId w:val="14"/>
            </w:numPr>
            <w:ind w:left="2160" w:hanging="180"/>
          </w:pPr>
        </w:pPrChange>
      </w:pP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ins w:id="4" w:author="Ahmad, Anser" w:date="2019-10-30T10:46:00Z"/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8B781F" w:rsidRPr="002717F3" w:rsidRDefault="00DA60A1" w:rsidP="008B781F">
      <w:pPr>
        <w:pStyle w:val="ListParagraph"/>
        <w:numPr>
          <w:ilvl w:val="2"/>
          <w:numId w:val="14"/>
        </w:numPr>
        <w:rPr>
          <w:rFonts w:asciiTheme="minorHAnsi" w:hAnsiTheme="minorHAnsi"/>
          <w:sz w:val="22"/>
          <w:szCs w:val="22"/>
        </w:rPr>
        <w:pPrChange w:id="5" w:author="Ahmad, Anser" w:date="2019-10-30T10:46:00Z">
          <w:pPr>
            <w:pStyle w:val="ListParagraph"/>
            <w:numPr>
              <w:ilvl w:val="1"/>
              <w:numId w:val="14"/>
            </w:numPr>
            <w:ind w:hanging="360"/>
          </w:pPr>
        </w:pPrChange>
      </w:pPr>
      <w:ins w:id="6" w:author="Ahmad, Anser" w:date="2019-10-30T10:47:00Z">
        <w:r>
          <w:rPr>
            <w:rFonts w:asciiTheme="minorHAnsi" w:hAnsiTheme="minorHAnsi"/>
            <w:sz w:val="22"/>
            <w:szCs w:val="22"/>
          </w:rPr>
          <w:t>The string can be changed inversely throughout the code.</w:t>
        </w:r>
      </w:ins>
    </w:p>
    <w:p w:rsidR="002717F3" w:rsidRPr="002717F3" w:rsidRDefault="002717F3" w:rsidP="002717F3">
      <w:pPr>
        <w:rPr>
          <w:rFonts w:asciiTheme="minorHAnsi" w:hAnsiTheme="minorHAnsi"/>
          <w:sz w:val="22"/>
          <w:szCs w:val="22"/>
        </w:rPr>
      </w:pPr>
    </w:p>
    <w:p w:rsidR="003D557D" w:rsidRDefault="003D557D" w:rsidP="003D557D">
      <w:pPr>
        <w:pStyle w:val="NoSpacing"/>
        <w:numPr>
          <w:ilvl w:val="0"/>
          <w:numId w:val="14"/>
        </w:numPr>
        <w:ind w:left="360"/>
        <w:rPr>
          <w:ins w:id="7" w:author="Ahmad, Anser" w:date="2019-10-30T10:47:00Z"/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“fruit[3]”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DA60A1" w:rsidRPr="003C142A" w:rsidRDefault="00DA60A1" w:rsidP="00DA60A1">
      <w:pPr>
        <w:pStyle w:val="NoSpacing"/>
        <w:numPr>
          <w:ilvl w:val="1"/>
          <w:numId w:val="14"/>
        </w:numPr>
        <w:rPr>
          <w:rFonts w:asciiTheme="minorHAnsi" w:hAnsiTheme="minorHAnsi"/>
          <w:sz w:val="22"/>
          <w:szCs w:val="22"/>
        </w:rPr>
        <w:pPrChange w:id="8" w:author="Ahmad, Anser" w:date="2019-10-30T10:47:00Z">
          <w:pPr>
            <w:pStyle w:val="NoSpacing"/>
            <w:numPr>
              <w:numId w:val="14"/>
            </w:numPr>
            <w:ind w:left="360" w:hanging="360"/>
          </w:pPr>
        </w:pPrChange>
      </w:pPr>
      <w:ins w:id="9" w:author="Ahmad, Anser" w:date="2019-10-30T10:47:00Z">
        <w:r>
          <w:rPr>
            <w:rFonts w:asciiTheme="minorHAnsi" w:hAnsiTheme="minorHAnsi"/>
            <w:sz w:val="22"/>
            <w:szCs w:val="22"/>
          </w:rPr>
          <w:t>It produces an error since there is nothing in the 3</w:t>
        </w:r>
        <w:r w:rsidRPr="00DA60A1">
          <w:rPr>
            <w:rFonts w:asciiTheme="minorHAnsi" w:hAnsiTheme="minorHAnsi"/>
            <w:sz w:val="22"/>
            <w:szCs w:val="22"/>
            <w:vertAlign w:val="superscript"/>
            <w:rPrChange w:id="10" w:author="Ahmad, Anser" w:date="2019-10-30T10:48:00Z">
              <w:rPr>
                <w:rFonts w:asciiTheme="minorHAnsi" w:hAnsiTheme="minorHAnsi"/>
                <w:sz w:val="22"/>
                <w:szCs w:val="22"/>
              </w:rPr>
            </w:rPrChange>
          </w:rPr>
          <w:t>rd</w:t>
        </w:r>
        <w:r>
          <w:rPr>
            <w:rFonts w:asciiTheme="minorHAnsi" w:hAnsiTheme="minorHAnsi"/>
            <w:sz w:val="22"/>
            <w:szCs w:val="22"/>
          </w:rPr>
          <w:t xml:space="preserve"> </w:t>
        </w:r>
      </w:ins>
      <w:ins w:id="11" w:author="Ahmad, Anser" w:date="2019-10-30T10:48:00Z">
        <w:r>
          <w:rPr>
            <w:rFonts w:asciiTheme="minorHAnsi" w:hAnsiTheme="minorHAnsi"/>
            <w:sz w:val="22"/>
            <w:szCs w:val="22"/>
          </w:rPr>
          <w:t>index of the list, it is out of range.</w:t>
        </w:r>
      </w:ins>
    </w:p>
    <w:p w:rsidR="00AD4C43" w:rsidRDefault="00AD4C43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Default="00B1290A" w:rsidP="00B1290A">
      <w:pPr>
        <w:pStyle w:val="NoSpacing"/>
        <w:numPr>
          <w:ilvl w:val="1"/>
          <w:numId w:val="15"/>
        </w:numPr>
        <w:ind w:left="720"/>
        <w:rPr>
          <w:ins w:id="12" w:author="Ahmad, Anser" w:date="2019-10-30T10:48:00Z"/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“in”</w:t>
      </w:r>
    </w:p>
    <w:p w:rsidR="00DA60A1" w:rsidRPr="002717F3" w:rsidRDefault="00DA60A1" w:rsidP="00DA60A1">
      <w:pPr>
        <w:pStyle w:val="NoSpacing"/>
        <w:numPr>
          <w:ilvl w:val="2"/>
          <w:numId w:val="15"/>
        </w:numPr>
        <w:rPr>
          <w:rFonts w:asciiTheme="minorHAnsi" w:hAnsiTheme="minorHAnsi"/>
          <w:sz w:val="22"/>
        </w:rPr>
        <w:pPrChange w:id="13" w:author="Ahmad, Anser" w:date="2019-10-30T10:48:00Z">
          <w:pPr>
            <w:pStyle w:val="NoSpacing"/>
            <w:numPr>
              <w:ilvl w:val="1"/>
              <w:numId w:val="15"/>
            </w:numPr>
            <w:ind w:left="720" w:hanging="360"/>
          </w:pPr>
        </w:pPrChange>
      </w:pPr>
      <w:ins w:id="14" w:author="Ahmad, Anser" w:date="2019-10-30T10:50:00Z">
        <w:r>
          <w:rPr>
            <w:rFonts w:asciiTheme="minorHAnsi" w:hAnsiTheme="minorHAnsi"/>
            <w:sz w:val="22"/>
          </w:rPr>
          <w:t>The ‘in’ function declares what the for loop variable will equal each round.</w:t>
        </w:r>
      </w:ins>
    </w:p>
    <w:p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ins w:id="15" w:author="Ahmad, Anser" w:date="2019-10-30T10:51:00Z"/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DA60A1" w:rsidRPr="002717F3" w:rsidRDefault="00020B44" w:rsidP="00DA60A1">
      <w:pPr>
        <w:pStyle w:val="ListParagraph"/>
        <w:numPr>
          <w:ilvl w:val="2"/>
          <w:numId w:val="15"/>
        </w:numPr>
        <w:rPr>
          <w:rFonts w:asciiTheme="minorHAnsi" w:hAnsiTheme="minorHAnsi"/>
          <w:sz w:val="22"/>
          <w:szCs w:val="22"/>
        </w:rPr>
        <w:pPrChange w:id="16" w:author="Ahmad, Anser" w:date="2019-10-30T10:51:00Z">
          <w:pPr>
            <w:pStyle w:val="ListParagraph"/>
            <w:numPr>
              <w:ilvl w:val="1"/>
              <w:numId w:val="15"/>
            </w:numPr>
            <w:ind w:hanging="360"/>
          </w:pPr>
        </w:pPrChange>
      </w:pPr>
      <w:ins w:id="17" w:author="Ahmad, Anser" w:date="2019-10-30T10:51:00Z">
        <w:r>
          <w:rPr>
            <w:rFonts w:asciiTheme="minorHAnsi" w:hAnsiTheme="minorHAnsi"/>
            <w:sz w:val="22"/>
            <w:szCs w:val="22"/>
          </w:rPr>
          <w:t xml:space="preserve">They are similar since they are both loops </w:t>
        </w:r>
      </w:ins>
      <w:ins w:id="18" w:author="Ahmad, Anser" w:date="2019-10-30T10:52:00Z">
        <w:r>
          <w:rPr>
            <w:rFonts w:asciiTheme="minorHAnsi" w:hAnsiTheme="minorHAnsi"/>
            <w:sz w:val="22"/>
            <w:szCs w:val="22"/>
          </w:rPr>
          <w:t>and repeat.</w:t>
        </w:r>
      </w:ins>
    </w:p>
    <w:p w:rsidR="00AD4C43" w:rsidRDefault="00AD4C43" w:rsidP="00B1290A">
      <w:pPr>
        <w:pStyle w:val="ListParagraph"/>
        <w:numPr>
          <w:ilvl w:val="1"/>
          <w:numId w:val="15"/>
        </w:numPr>
        <w:ind w:left="720"/>
        <w:rPr>
          <w:ins w:id="19" w:author="Ahmad, Anser" w:date="2019-10-30T10:52:00Z"/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020B44" w:rsidRPr="00B1290A" w:rsidRDefault="00020B44" w:rsidP="00020B44">
      <w:pPr>
        <w:pStyle w:val="ListParagraph"/>
        <w:numPr>
          <w:ilvl w:val="2"/>
          <w:numId w:val="15"/>
        </w:numPr>
        <w:rPr>
          <w:rFonts w:asciiTheme="minorHAnsi" w:hAnsiTheme="minorHAnsi"/>
          <w:sz w:val="22"/>
          <w:szCs w:val="22"/>
        </w:rPr>
        <w:pPrChange w:id="20" w:author="Ahmad, Anser" w:date="2019-10-30T10:52:00Z">
          <w:pPr>
            <w:pStyle w:val="ListParagraph"/>
            <w:numPr>
              <w:ilvl w:val="1"/>
              <w:numId w:val="15"/>
            </w:numPr>
            <w:ind w:hanging="360"/>
          </w:pPr>
        </w:pPrChange>
      </w:pPr>
      <w:ins w:id="21" w:author="Ahmad, Anser" w:date="2019-10-30T10:52:00Z">
        <w:r>
          <w:rPr>
            <w:rFonts w:asciiTheme="minorHAnsi" w:hAnsiTheme="minorHAnsi"/>
            <w:sz w:val="22"/>
            <w:szCs w:val="22"/>
          </w:rPr>
          <w:t>The conditional loop continues only until a certain condition is met, the for loop only runs until the list in the ‘in’ function is complete.</w:t>
        </w:r>
      </w:ins>
      <w:bookmarkStart w:id="22" w:name="_GoBack"/>
      <w:bookmarkEnd w:id="22"/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hmad, Anser">
    <w15:presenceInfo w15:providerId="None" w15:userId="Ahmad, An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20B44"/>
    <w:rsid w:val="000970BC"/>
    <w:rsid w:val="000E2455"/>
    <w:rsid w:val="000E31A4"/>
    <w:rsid w:val="002322B4"/>
    <w:rsid w:val="00247D2A"/>
    <w:rsid w:val="002717F3"/>
    <w:rsid w:val="002B4191"/>
    <w:rsid w:val="00360189"/>
    <w:rsid w:val="003D557D"/>
    <w:rsid w:val="004B0526"/>
    <w:rsid w:val="00651411"/>
    <w:rsid w:val="007719D8"/>
    <w:rsid w:val="008B781F"/>
    <w:rsid w:val="00920B69"/>
    <w:rsid w:val="00972768"/>
    <w:rsid w:val="009F3533"/>
    <w:rsid w:val="00A54135"/>
    <w:rsid w:val="00A8425A"/>
    <w:rsid w:val="00AD4C43"/>
    <w:rsid w:val="00B1290A"/>
    <w:rsid w:val="00C95652"/>
    <w:rsid w:val="00DA60A1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3D10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141C2-8861-4B89-90AC-206D19053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Ahmad, Anser</cp:lastModifiedBy>
  <cp:revision>16</cp:revision>
  <dcterms:created xsi:type="dcterms:W3CDTF">2019-10-30T11:39:00Z</dcterms:created>
  <dcterms:modified xsi:type="dcterms:W3CDTF">2019-10-30T14:53:00Z</dcterms:modified>
</cp:coreProperties>
</file>