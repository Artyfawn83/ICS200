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727811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352D5A" w:rsidRPr="004B0526" w:rsidRDefault="00352D5A" w:rsidP="00352D5A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list is something that has a bunch of variables compiled together </w:t>
      </w: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352D5A" w:rsidRPr="00352D5A" w:rsidRDefault="00727811" w:rsidP="00352D5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bookmarkStart w:id="0" w:name="_GoBack"/>
      <w:bookmarkEnd w:id="0"/>
      <w:r w:rsidR="00352D5A" w:rsidRPr="0035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="00352D5A" w:rsidRPr="00352D5A">
        <w:rPr>
          <w:rFonts w:ascii="Consolas" w:eastAsia="Times New Roman" w:hAnsi="Consolas" w:cs="Times New Roman"/>
          <w:color w:val="A31515"/>
          <w:sz w:val="21"/>
          <w:szCs w:val="21"/>
        </w:rPr>
        <w:t>"Toronto Raptors"</w:t>
      </w:r>
      <w:r w:rsidR="00352D5A" w:rsidRPr="0035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352D5A" w:rsidRPr="00352D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"Fc </w:t>
      </w:r>
      <w:proofErr w:type="spellStart"/>
      <w:r w:rsidR="00352D5A" w:rsidRPr="00352D5A">
        <w:rPr>
          <w:rFonts w:ascii="Consolas" w:eastAsia="Times New Roman" w:hAnsi="Consolas" w:cs="Times New Roman"/>
          <w:color w:val="A31515"/>
          <w:sz w:val="21"/>
          <w:szCs w:val="21"/>
        </w:rPr>
        <w:t>Barcelona"</w:t>
      </w:r>
      <w:r w:rsidR="00352D5A" w:rsidRPr="00352D5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352D5A" w:rsidRPr="00352D5A">
        <w:rPr>
          <w:rFonts w:ascii="Consolas" w:eastAsia="Times New Roman" w:hAnsi="Consolas" w:cs="Times New Roman"/>
          <w:color w:val="A31515"/>
          <w:sz w:val="21"/>
          <w:szCs w:val="21"/>
        </w:rPr>
        <w:t>"Houston</w:t>
      </w:r>
      <w:proofErr w:type="spellEnd"/>
      <w:r w:rsidR="00352D5A" w:rsidRPr="00352D5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Rockets"</w:t>
      </w:r>
      <w:r w:rsidR="00352D5A" w:rsidRPr="00352D5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52D5A" w:rsidRPr="003C142A" w:rsidRDefault="00352D5A" w:rsidP="00352D5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72781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727811" w:rsidRPr="00727811" w:rsidRDefault="00727811" w:rsidP="0072781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>"Toronto Raptors"</w:t>
      </w:r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"Fc </w:t>
      </w:r>
      <w:proofErr w:type="spellStart"/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>Barcelona"</w:t>
      </w:r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>"Houston</w:t>
      </w:r>
      <w:proofErr w:type="spellEnd"/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Rockets"</w:t>
      </w:r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27811" w:rsidRPr="00727811" w:rsidRDefault="00727811" w:rsidP="0072781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mySports</w:t>
      </w:r>
      <w:proofErr w:type="spellEnd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>"Soccer"</w:t>
      </w:r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>"Basketball"</w:t>
      </w:r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27811">
        <w:rPr>
          <w:rFonts w:ascii="Consolas" w:eastAsia="Times New Roman" w:hAnsi="Consolas" w:cs="Times New Roman"/>
          <w:color w:val="A31515"/>
          <w:sz w:val="21"/>
          <w:szCs w:val="21"/>
        </w:rPr>
        <w:t>"Baseball"</w:t>
      </w:r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27811" w:rsidRPr="00727811" w:rsidRDefault="00727811" w:rsidP="0072781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2781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mySports</w:t>
      </w:r>
      <w:proofErr w:type="spellEnd"/>
      <w:r w:rsidRPr="007278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27811" w:rsidRPr="00352D5A" w:rsidRDefault="00727811" w:rsidP="00352D5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2D5A" w:rsidRDefault="00352D5A" w:rsidP="00352D5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Pr="00C9565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Pr="002717F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52D5A"/>
    <w:rsid w:val="003D557D"/>
    <w:rsid w:val="004B0526"/>
    <w:rsid w:val="00651411"/>
    <w:rsid w:val="00727811"/>
    <w:rsid w:val="00920B69"/>
    <w:rsid w:val="00972768"/>
    <w:rsid w:val="009F3533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2DE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8</cp:revision>
  <dcterms:created xsi:type="dcterms:W3CDTF">2019-10-30T11:39:00Z</dcterms:created>
  <dcterms:modified xsi:type="dcterms:W3CDTF">2019-12-06T16:24:00Z</dcterms:modified>
</cp:coreProperties>
</file>